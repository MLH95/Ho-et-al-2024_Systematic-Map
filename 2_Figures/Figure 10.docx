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28CFA" w14:textId="4AB41DA6" w:rsidR="00C96F1F" w:rsidRDefault="0064058E">
      <w:r>
        <w:rPr>
          <w:noProof/>
        </w:rPr>
        <w:drawing>
          <wp:inline distT="0" distB="0" distL="0" distR="0" wp14:anchorId="7AE23FC5" wp14:editId="2428858E">
            <wp:extent cx="5731445" cy="7118985"/>
            <wp:effectExtent l="0" t="0" r="3175" b="5715"/>
            <wp:docPr id="12971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19323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45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64C" w14:textId="68250244" w:rsidR="0064058E" w:rsidRPr="00B77FF1" w:rsidRDefault="0064058E" w:rsidP="0064058E">
      <w:pPr>
        <w:pStyle w:val="Caption"/>
        <w:spacing w:line="480" w:lineRule="auto"/>
        <w:jc w:val="both"/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</w:pPr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 xml:space="preserve">Figure </w:t>
      </w:r>
      <w:del w:id="0" w:author="Man Lim Ho" w:date="2024-07-08T16:30:00Z" w16du:dateUtc="2024-07-08T06:30:00Z">
        <w:r w:rsidDel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9</w:delText>
        </w:r>
        <w:r w:rsidRPr="00B77FF1" w:rsidDel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 xml:space="preserve"> </w:delText>
        </w:r>
      </w:del>
      <w:ins w:id="1" w:author="Man Lim Ho" w:date="2024-07-08T16:30:00Z" w16du:dateUtc="2024-07-08T06:30:00Z">
        <w:r w:rsidR="008762FB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t>10</w:t>
        </w:r>
      </w:ins>
      <w:ins w:id="2" w:author="Man Lim Ho" w:date="2024-07-08T16:31:00Z" w16du:dateUtc="2024-07-08T06:31:00Z">
        <w:r w:rsidR="00EA1C59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t xml:space="preserve"> </w:t>
        </w:r>
      </w:ins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a) Proportion of methods of temperature recording used across the literature included in this study</w:t>
      </w:r>
      <w:del w:id="3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 b) Donut chart showing the proportion of equipment used for studies that recorded temperature in-situ</w:t>
      </w:r>
      <w:del w:id="4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 c) The depth of temperature data collection</w:t>
      </w:r>
      <w:del w:id="5" w:author="Man Lim Ho" w:date="2024-06-25T11:09:00Z" w16du:dateUtc="2024-06-25T01:09:00Z">
        <w:r w:rsidRPr="00B77FF1" w:rsidDel="00282CC8">
          <w:rPr>
            <w:rFonts w:ascii="Arial" w:hAnsi="Arial" w:cs="Arial"/>
            <w:i w:val="0"/>
            <w:iCs w:val="0"/>
            <w:color w:val="000000" w:themeColor="text1"/>
            <w:sz w:val="22"/>
            <w:szCs w:val="22"/>
          </w:rPr>
          <w:delText>, created using R package ggplot2</w:delText>
        </w:r>
      </w:del>
      <w:r w:rsidRPr="00B77FF1">
        <w:rPr>
          <w:rFonts w:ascii="Arial" w:hAnsi="Arial" w:cs="Arial"/>
          <w:i w:val="0"/>
          <w:iCs w:val="0"/>
          <w:color w:val="000000" w:themeColor="text1"/>
          <w:sz w:val="22"/>
          <w:szCs w:val="22"/>
        </w:rPr>
        <w:t>.</w:t>
      </w:r>
    </w:p>
    <w:p w14:paraId="31AC5823" w14:textId="77777777" w:rsidR="0064058E" w:rsidRDefault="0064058E"/>
    <w:sectPr w:rsidR="0064058E" w:rsidSect="006405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n Lim Ho">
    <w15:presenceInfo w15:providerId="AD" w15:userId="S::z3489017@ad.unsw.edu.au::d478686e-be09-41cb-9a63-8a1a2ea93f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8E"/>
    <w:rsid w:val="0010574A"/>
    <w:rsid w:val="00142D3A"/>
    <w:rsid w:val="00282CC8"/>
    <w:rsid w:val="00335237"/>
    <w:rsid w:val="0064058E"/>
    <w:rsid w:val="00785E6F"/>
    <w:rsid w:val="00840DCA"/>
    <w:rsid w:val="008762FB"/>
    <w:rsid w:val="00C00E5C"/>
    <w:rsid w:val="00C96F1F"/>
    <w:rsid w:val="00D12D4B"/>
    <w:rsid w:val="00EA1C59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47DA"/>
  <w15:chartTrackingRefBased/>
  <w15:docId w15:val="{0B3BB5D7-904E-43D3-B9BB-8FDBCF6B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8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058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282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6</cp:revision>
  <dcterms:created xsi:type="dcterms:W3CDTF">2024-04-10T01:49:00Z</dcterms:created>
  <dcterms:modified xsi:type="dcterms:W3CDTF">2024-07-08T06:31:00Z</dcterms:modified>
</cp:coreProperties>
</file>
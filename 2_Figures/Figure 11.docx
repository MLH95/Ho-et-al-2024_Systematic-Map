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20A48" w14:textId="343BD2DB" w:rsidR="00C96F1F" w:rsidRDefault="00CC2C39">
      <w:r>
        <w:rPr>
          <w:noProof/>
        </w:rPr>
        <w:drawing>
          <wp:inline distT="0" distB="0" distL="0" distR="0" wp14:anchorId="7614F1CC" wp14:editId="013989CB">
            <wp:extent cx="5731146" cy="6687819"/>
            <wp:effectExtent l="0" t="0" r="3175" b="0"/>
            <wp:docPr id="488711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11742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146" cy="668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A2F4" w14:textId="0C1950D6" w:rsidR="00CC2C39" w:rsidRDefault="00CC2C39" w:rsidP="00CC2C39">
      <w:pPr>
        <w:spacing w:line="480" w:lineRule="auto"/>
        <w:jc w:val="both"/>
      </w:pPr>
      <w:r w:rsidRPr="001D7B67">
        <w:rPr>
          <w:rFonts w:ascii="Arial" w:hAnsi="Arial" w:cs="Arial"/>
          <w:color w:val="000000" w:themeColor="text1"/>
        </w:rPr>
        <w:t>Figure</w:t>
      </w:r>
      <w:r>
        <w:rPr>
          <w:rFonts w:ascii="Arial" w:hAnsi="Arial" w:cs="Arial"/>
          <w:color w:val="000000" w:themeColor="text1"/>
        </w:rPr>
        <w:t xml:space="preserve"> </w:t>
      </w:r>
      <w:r w:rsidR="00125775">
        <w:rPr>
          <w:rFonts w:ascii="Arial" w:hAnsi="Arial" w:cs="Arial"/>
          <w:color w:val="000000" w:themeColor="text1"/>
        </w:rPr>
        <w:t>11</w:t>
      </w:r>
      <w:r w:rsidR="004D4830">
        <w:rPr>
          <w:rFonts w:ascii="Arial" w:hAnsi="Arial" w:cs="Arial"/>
          <w:color w:val="000000" w:themeColor="text1"/>
        </w:rPr>
        <w:t xml:space="preserve"> </w:t>
      </w:r>
      <w:r w:rsidR="00125775" w:rsidRPr="001D7B67">
        <w:rPr>
          <w:rFonts w:ascii="Arial" w:hAnsi="Arial" w:cs="Arial"/>
          <w:color w:val="000000" w:themeColor="text1"/>
        </w:rPr>
        <w:t>a</w:t>
      </w:r>
      <w:r w:rsidRPr="001D7B67">
        <w:rPr>
          <w:rFonts w:ascii="Arial" w:hAnsi="Arial" w:cs="Arial"/>
          <w:color w:val="000000" w:themeColor="text1"/>
        </w:rPr>
        <w:t xml:space="preserve">) Portion of publication focusing on weather event. b) </w:t>
      </w:r>
      <w:proofErr w:type="gramStart"/>
      <w:r w:rsidRPr="001D7B67">
        <w:rPr>
          <w:rFonts w:ascii="Arial" w:hAnsi="Arial" w:cs="Arial"/>
          <w:color w:val="000000" w:themeColor="text1"/>
        </w:rPr>
        <w:t>Other</w:t>
      </w:r>
      <w:proofErr w:type="gramEnd"/>
      <w:r w:rsidRPr="001D7B67">
        <w:rPr>
          <w:rFonts w:ascii="Arial" w:hAnsi="Arial" w:cs="Arial"/>
          <w:color w:val="000000" w:themeColor="text1"/>
        </w:rPr>
        <w:t xml:space="preserve"> parameters recorded in the literature covered in this systematic map.</w:t>
      </w:r>
    </w:p>
    <w:sectPr w:rsidR="00CC2C39" w:rsidSect="00CC2C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C39"/>
    <w:rsid w:val="000B0450"/>
    <w:rsid w:val="0010574A"/>
    <w:rsid w:val="00125775"/>
    <w:rsid w:val="00142D3A"/>
    <w:rsid w:val="00335237"/>
    <w:rsid w:val="004D4830"/>
    <w:rsid w:val="00580203"/>
    <w:rsid w:val="00714D62"/>
    <w:rsid w:val="00785E6F"/>
    <w:rsid w:val="007A6D5D"/>
    <w:rsid w:val="00840DCA"/>
    <w:rsid w:val="00961D16"/>
    <w:rsid w:val="009A09B0"/>
    <w:rsid w:val="00C865E3"/>
    <w:rsid w:val="00C96F1F"/>
    <w:rsid w:val="00CC2C39"/>
    <w:rsid w:val="00D8365D"/>
    <w:rsid w:val="00F85EE7"/>
    <w:rsid w:val="00FF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E5EB5"/>
  <w15:chartTrackingRefBased/>
  <w15:docId w15:val="{085B3A02-852C-46F3-9F7D-1872D7B88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C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C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C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C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C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C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C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C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C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C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C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C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C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C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C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C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C39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7A6D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Lim Ho</dc:creator>
  <cp:keywords/>
  <dc:description/>
  <cp:lastModifiedBy>Man Lim Ho</cp:lastModifiedBy>
  <cp:revision>9</cp:revision>
  <dcterms:created xsi:type="dcterms:W3CDTF">2024-04-10T01:50:00Z</dcterms:created>
  <dcterms:modified xsi:type="dcterms:W3CDTF">2024-08-29T13:13:00Z</dcterms:modified>
</cp:coreProperties>
</file>
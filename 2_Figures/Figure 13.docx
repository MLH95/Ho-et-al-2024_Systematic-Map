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B9D19" w14:textId="2B60BD04" w:rsidR="00C96F1F" w:rsidRDefault="00E32DB1">
      <w:r>
        <w:rPr>
          <w:noProof/>
        </w:rPr>
        <w:drawing>
          <wp:inline distT="0" distB="0" distL="0" distR="0" wp14:anchorId="39401014" wp14:editId="6378DF6E">
            <wp:extent cx="5731510" cy="5597395"/>
            <wp:effectExtent l="0" t="0" r="2540" b="3810"/>
            <wp:docPr id="136861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17263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416D" w14:textId="28E451C5" w:rsidR="00E32DB1" w:rsidRDefault="00E32DB1" w:rsidP="00E32DB1">
      <w:pPr>
        <w:spacing w:line="480" w:lineRule="auto"/>
        <w:jc w:val="both"/>
      </w:pPr>
      <w:r w:rsidRPr="001D7B67">
        <w:rPr>
          <w:rFonts w:ascii="Arial" w:hAnsi="Arial" w:cs="Arial"/>
          <w:color w:val="000000" w:themeColor="text1"/>
        </w:rPr>
        <w:t>Figure</w:t>
      </w:r>
      <w:r>
        <w:rPr>
          <w:rFonts w:ascii="Arial" w:hAnsi="Arial" w:cs="Arial"/>
          <w:color w:val="000000" w:themeColor="text1"/>
        </w:rPr>
        <w:t xml:space="preserve"> </w:t>
      </w:r>
      <w:r w:rsidR="00781D2F">
        <w:rPr>
          <w:rFonts w:ascii="Arial" w:hAnsi="Arial" w:cs="Arial"/>
          <w:color w:val="000000" w:themeColor="text1"/>
        </w:rPr>
        <w:t>1</w:t>
      </w:r>
      <w:r w:rsidR="00A27266">
        <w:rPr>
          <w:rFonts w:ascii="Arial" w:hAnsi="Arial" w:cs="Arial"/>
          <w:color w:val="000000" w:themeColor="text1"/>
        </w:rPr>
        <w:t>3</w:t>
      </w:r>
      <w:r w:rsidR="00781D2F" w:rsidRPr="001D7B67">
        <w:rPr>
          <w:rFonts w:ascii="Arial" w:hAnsi="Arial" w:cs="Arial"/>
          <w:color w:val="000000" w:themeColor="text1"/>
        </w:rPr>
        <w:t xml:space="preserve"> </w:t>
      </w:r>
      <w:r w:rsidRPr="001D7B67">
        <w:rPr>
          <w:rFonts w:ascii="Arial" w:hAnsi="Arial" w:cs="Arial"/>
          <w:color w:val="000000" w:themeColor="text1"/>
        </w:rPr>
        <w:t xml:space="preserve">Dendrogram showing the </w:t>
      </w:r>
      <w:r w:rsidR="00D82B75">
        <w:rPr>
          <w:rFonts w:ascii="Arial" w:hAnsi="Arial" w:cs="Arial"/>
          <w:color w:val="000000" w:themeColor="text1"/>
        </w:rPr>
        <w:t xml:space="preserve">classes and </w:t>
      </w:r>
      <w:r w:rsidRPr="001D7B67">
        <w:rPr>
          <w:rFonts w:ascii="Arial" w:hAnsi="Arial" w:cs="Arial"/>
          <w:color w:val="000000" w:themeColor="text1"/>
        </w:rPr>
        <w:t>families studied by the literature recorded in this systematic map.</w:t>
      </w:r>
    </w:p>
    <w:sectPr w:rsidR="00E32DB1" w:rsidSect="00E32D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B1"/>
    <w:rsid w:val="000B1208"/>
    <w:rsid w:val="0010574A"/>
    <w:rsid w:val="00142D3A"/>
    <w:rsid w:val="002572D7"/>
    <w:rsid w:val="00335237"/>
    <w:rsid w:val="00781D2F"/>
    <w:rsid w:val="00785E6F"/>
    <w:rsid w:val="00840DCA"/>
    <w:rsid w:val="008A68EA"/>
    <w:rsid w:val="009460C1"/>
    <w:rsid w:val="00953963"/>
    <w:rsid w:val="009A09B0"/>
    <w:rsid w:val="00A27266"/>
    <w:rsid w:val="00C96F1F"/>
    <w:rsid w:val="00D82B75"/>
    <w:rsid w:val="00E32DB1"/>
    <w:rsid w:val="00F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268E"/>
  <w15:chartTrackingRefBased/>
  <w15:docId w15:val="{D913FCAC-41DB-4795-8A0E-D2E6C666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D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D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D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D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DB1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9460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5</cp:revision>
  <dcterms:created xsi:type="dcterms:W3CDTF">2024-07-08T06:04:00Z</dcterms:created>
  <dcterms:modified xsi:type="dcterms:W3CDTF">2024-08-24T03:41:00Z</dcterms:modified>
</cp:coreProperties>
</file>
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7622E" w14:textId="04180566" w:rsidR="00C96F1F" w:rsidRDefault="007D2B56">
      <w:r>
        <w:rPr>
          <w:noProof/>
        </w:rPr>
        <w:drawing>
          <wp:inline distT="0" distB="0" distL="0" distR="0" wp14:anchorId="2893C0CB" wp14:editId="69918422">
            <wp:extent cx="5731509" cy="7598084"/>
            <wp:effectExtent l="0" t="0" r="3175" b="3175"/>
            <wp:docPr id="191322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2019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759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0045" w14:textId="52257A74" w:rsidR="007D2B56" w:rsidRDefault="007D2B56" w:rsidP="007D2B56">
      <w:pPr>
        <w:spacing w:line="480" w:lineRule="auto"/>
        <w:jc w:val="both"/>
      </w:pPr>
      <w:r w:rsidRPr="00B77FF1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</w:t>
      </w:r>
      <w:r w:rsidR="00550A34">
        <w:rPr>
          <w:rFonts w:ascii="Arial" w:hAnsi="Arial" w:cs="Arial"/>
          <w:color w:val="000000" w:themeColor="text1"/>
        </w:rPr>
        <w:t>1</w:t>
      </w:r>
      <w:r w:rsidR="002236D5">
        <w:rPr>
          <w:rFonts w:ascii="Arial" w:hAnsi="Arial" w:cs="Arial"/>
          <w:color w:val="000000" w:themeColor="text1"/>
        </w:rPr>
        <w:t>4</w:t>
      </w:r>
      <w:r w:rsidR="00550A34" w:rsidRPr="00B77FF1">
        <w:rPr>
          <w:rFonts w:ascii="Arial" w:hAnsi="Arial" w:cs="Arial"/>
          <w:color w:val="000000" w:themeColor="text1"/>
        </w:rPr>
        <w:t xml:space="preserve"> </w:t>
      </w:r>
      <w:r w:rsidRPr="00B77FF1">
        <w:rPr>
          <w:rFonts w:ascii="Arial" w:hAnsi="Arial" w:cs="Arial"/>
          <w:color w:val="000000" w:themeColor="text1"/>
        </w:rPr>
        <w:t xml:space="preserve">Proportion of literature included in this systematic map that include outcome and/or prediction. b) Categories of outcome/prediction and their number of </w:t>
      </w:r>
      <w:r w:rsidRPr="007C2FAE">
        <w:rPr>
          <w:rFonts w:ascii="Arial" w:hAnsi="Arial" w:cs="Arial"/>
          <w:color w:val="000000" w:themeColor="text1"/>
        </w:rPr>
        <w:t>publications</w:t>
      </w:r>
      <w:r w:rsidRPr="00B77FF1">
        <w:rPr>
          <w:rFonts w:ascii="Arial" w:hAnsi="Arial" w:cs="Arial"/>
          <w:color w:val="000000" w:themeColor="text1"/>
        </w:rPr>
        <w:t xml:space="preserve"> respectively.</w:t>
      </w:r>
    </w:p>
    <w:sectPr w:rsidR="007D2B56" w:rsidSect="007D2B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56"/>
    <w:rsid w:val="0010574A"/>
    <w:rsid w:val="00142D3A"/>
    <w:rsid w:val="00147C42"/>
    <w:rsid w:val="00217639"/>
    <w:rsid w:val="002236D5"/>
    <w:rsid w:val="00260844"/>
    <w:rsid w:val="00335237"/>
    <w:rsid w:val="00550A34"/>
    <w:rsid w:val="0068236F"/>
    <w:rsid w:val="00714D62"/>
    <w:rsid w:val="00785E6F"/>
    <w:rsid w:val="007B4897"/>
    <w:rsid w:val="007C7090"/>
    <w:rsid w:val="007D2B56"/>
    <w:rsid w:val="00840DCA"/>
    <w:rsid w:val="008A2E3B"/>
    <w:rsid w:val="008D231C"/>
    <w:rsid w:val="009A09B0"/>
    <w:rsid w:val="00C96F1F"/>
    <w:rsid w:val="00F85EE7"/>
    <w:rsid w:val="00F9301A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EE10"/>
  <w15:chartTrackingRefBased/>
  <w15:docId w15:val="{2D0FEA2F-7910-4324-B63C-27215E69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B56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2608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9</cp:revision>
  <dcterms:created xsi:type="dcterms:W3CDTF">2024-07-08T06:12:00Z</dcterms:created>
  <dcterms:modified xsi:type="dcterms:W3CDTF">2024-08-29T13:13:00Z</dcterms:modified>
</cp:coreProperties>
</file>
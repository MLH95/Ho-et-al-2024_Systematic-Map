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8AAC" w14:textId="3FD44DFB" w:rsidR="00C96F1F" w:rsidRDefault="0090172C">
      <w:r>
        <w:rPr>
          <w:noProof/>
        </w:rPr>
        <w:drawing>
          <wp:inline distT="0" distB="0" distL="0" distR="0" wp14:anchorId="4EC069BA" wp14:editId="1833D0A4">
            <wp:extent cx="5731510" cy="5731510"/>
            <wp:effectExtent l="0" t="0" r="2540" b="2540"/>
            <wp:docPr id="17923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239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ACB" w14:textId="1DEAC409" w:rsidR="0090172C" w:rsidRDefault="0090172C" w:rsidP="0090172C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8A1CD2">
        <w:rPr>
          <w:rFonts w:ascii="Arial" w:hAnsi="Arial" w:cs="Arial"/>
          <w:color w:val="000000" w:themeColor="text1"/>
        </w:rPr>
        <w:t>1</w:t>
      </w:r>
      <w:r w:rsidR="00BB0C76">
        <w:rPr>
          <w:rFonts w:ascii="Arial" w:hAnsi="Arial" w:cs="Arial"/>
          <w:color w:val="000000" w:themeColor="text1"/>
        </w:rPr>
        <w:t>6</w:t>
      </w:r>
      <w:r w:rsidR="008A1CD2">
        <w:rPr>
          <w:rFonts w:ascii="Arial" w:hAnsi="Arial" w:cs="Arial"/>
          <w:color w:val="000000" w:themeColor="text1"/>
        </w:rPr>
        <w:t xml:space="preserve"> </w:t>
      </w:r>
      <w:r w:rsidRPr="00B77FF1">
        <w:rPr>
          <w:rFonts w:ascii="Arial" w:hAnsi="Arial" w:cs="Arial"/>
          <w:color w:val="000000" w:themeColor="text1"/>
        </w:rPr>
        <w:t>a) Drivers of extreme weather events recorded, including degree heating weeks (DHW) (Red) and marine heatwaves (MHW) (Blue</w:t>
      </w:r>
      <w:r w:rsidR="00CC5602">
        <w:rPr>
          <w:rFonts w:ascii="Arial" w:hAnsi="Arial" w:cs="Arial"/>
          <w:color w:val="000000" w:themeColor="text1"/>
        </w:rPr>
        <w:t>)</w:t>
      </w:r>
      <w:r w:rsidRPr="00B77FF1">
        <w:rPr>
          <w:rFonts w:ascii="Arial" w:hAnsi="Arial" w:cs="Arial"/>
          <w:color w:val="000000" w:themeColor="text1"/>
        </w:rPr>
        <w:t xml:space="preserve">. b) Number of publications reporting the </w:t>
      </w:r>
      <w:r w:rsidR="00B130B3" w:rsidRPr="00B77FF1">
        <w:rPr>
          <w:rFonts w:ascii="Arial" w:hAnsi="Arial" w:cs="Arial"/>
          <w:color w:val="000000" w:themeColor="text1"/>
        </w:rPr>
        <w:t>severity</w:t>
      </w:r>
      <w:r w:rsidRPr="00B77FF1">
        <w:rPr>
          <w:rFonts w:ascii="Arial" w:hAnsi="Arial" w:cs="Arial"/>
          <w:color w:val="000000" w:themeColor="text1"/>
        </w:rPr>
        <w:t xml:space="preserve"> of DHW bleaching alerts and MHW severity (Hobday et al., 2016</w:t>
      </w:r>
      <w:r w:rsidR="00CC5602">
        <w:rPr>
          <w:rFonts w:ascii="Arial" w:hAnsi="Arial" w:cs="Arial"/>
          <w:color w:val="000000" w:themeColor="text1"/>
        </w:rPr>
        <w:t>)</w:t>
      </w:r>
      <w:r w:rsidRPr="00B77FF1">
        <w:rPr>
          <w:rFonts w:ascii="Arial" w:hAnsi="Arial" w:cs="Arial"/>
          <w:color w:val="000000" w:themeColor="text1"/>
        </w:rPr>
        <w:t>.</w:t>
      </w:r>
    </w:p>
    <w:sectPr w:rsidR="0090172C" w:rsidSect="009017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C"/>
    <w:rsid w:val="00090A4F"/>
    <w:rsid w:val="0010574A"/>
    <w:rsid w:val="00142D3A"/>
    <w:rsid w:val="002F6182"/>
    <w:rsid w:val="00335237"/>
    <w:rsid w:val="00714D62"/>
    <w:rsid w:val="00785E6F"/>
    <w:rsid w:val="00840DCA"/>
    <w:rsid w:val="008A1CD2"/>
    <w:rsid w:val="008A68EA"/>
    <w:rsid w:val="008B1B7D"/>
    <w:rsid w:val="0090172C"/>
    <w:rsid w:val="009A09B0"/>
    <w:rsid w:val="00B130B3"/>
    <w:rsid w:val="00BB0C76"/>
    <w:rsid w:val="00C96F1F"/>
    <w:rsid w:val="00CC5602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6B1"/>
  <w15:chartTrackingRefBased/>
  <w15:docId w15:val="{1AC46375-AC98-4138-9BF7-B6D80F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2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C56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2024-07-08T06:20:00Z</dcterms:created>
  <dcterms:modified xsi:type="dcterms:W3CDTF">2024-08-29T13:13:00Z</dcterms:modified>
</cp:coreProperties>
</file>
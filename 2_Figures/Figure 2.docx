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37DAD" w14:textId="4F7519D0" w:rsidR="00C96F1F" w:rsidRDefault="007E4206">
      <w:r>
        <w:rPr>
          <w:noProof/>
        </w:rPr>
        <w:drawing>
          <wp:inline distT="0" distB="0" distL="0" distR="0" wp14:anchorId="5A6C2664" wp14:editId="10A1151E">
            <wp:extent cx="8582677" cy="5129244"/>
            <wp:effectExtent l="0" t="0" r="8890" b="0"/>
            <wp:docPr id="22894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42667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8251" cy="51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718D" w14:textId="6C5C9293" w:rsidR="007E4206" w:rsidRPr="007E4206" w:rsidRDefault="007E4206" w:rsidP="007E4206">
      <w:pPr>
        <w:spacing w:line="480" w:lineRule="auto"/>
        <w:jc w:val="both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Figure </w:t>
      </w:r>
      <w:del w:id="0" w:author="Man Lim Ho" w:date="2024-07-08T15:52:00Z" w16du:dateUtc="2024-07-08T05:52:00Z">
        <w:r w:rsidDel="004548B0">
          <w:rPr>
            <w:rFonts w:ascii="Arial" w:hAnsi="Arial" w:cs="Arial"/>
            <w:color w:val="000000" w:themeColor="text1"/>
          </w:rPr>
          <w:delText>3</w:delText>
        </w:r>
        <w:r w:rsidRPr="00B77FF1" w:rsidDel="004548B0">
          <w:rPr>
            <w:rFonts w:ascii="Arial" w:hAnsi="Arial" w:cs="Arial"/>
            <w:color w:val="000000" w:themeColor="text1"/>
          </w:rPr>
          <w:delText xml:space="preserve"> </w:delText>
        </w:r>
      </w:del>
      <w:ins w:id="1" w:author="Man Lim Ho" w:date="2024-07-10T21:58:00Z" w16du:dateUtc="2024-07-10T11:58:00Z">
        <w:r w:rsidR="00CD7D80">
          <w:rPr>
            <w:rFonts w:ascii="Arial" w:hAnsi="Arial" w:cs="Arial"/>
            <w:color w:val="000000" w:themeColor="text1"/>
          </w:rPr>
          <w:t>2</w:t>
        </w:r>
      </w:ins>
      <w:ins w:id="2" w:author="Man Lim Ho" w:date="2024-07-08T15:52:00Z" w16du:dateUtc="2024-07-08T05:52:00Z">
        <w:r w:rsidR="004548B0" w:rsidRPr="00B77FF1">
          <w:rPr>
            <w:rFonts w:ascii="Arial" w:hAnsi="Arial" w:cs="Arial"/>
            <w:color w:val="000000" w:themeColor="text1"/>
          </w:rPr>
          <w:t xml:space="preserve"> </w:t>
        </w:r>
      </w:ins>
      <w:r w:rsidRPr="00B77FF1">
        <w:rPr>
          <w:rFonts w:ascii="Arial" w:hAnsi="Arial" w:cs="Arial"/>
          <w:color w:val="000000" w:themeColor="text1"/>
        </w:rPr>
        <w:t>Map showing tropical ecoregions (Yellow), subtropical ecoregions</w:t>
      </w:r>
      <w:r w:rsidRPr="00B77FF1">
        <w:rPr>
          <w:rFonts w:ascii="Arial" w:hAnsi="Arial" w:cs="Arial"/>
          <w:noProof/>
          <w:color w:val="000000" w:themeColor="text1"/>
        </w:rPr>
        <w:t xml:space="preserve"> (Green), temperate ecoregions (Blue) and arctic ecoregions (Light Blue)</w:t>
      </w:r>
      <w:del w:id="3" w:author="Man Lim Ho" w:date="2024-06-25T11:07:00Z" w16du:dateUtc="2024-06-25T01:07:00Z">
        <w:r w:rsidRPr="00B77FF1" w:rsidDel="008C07F4">
          <w:rPr>
            <w:rFonts w:ascii="Arial" w:hAnsi="Arial" w:cs="Arial"/>
            <w:noProof/>
            <w:color w:val="000000" w:themeColor="text1"/>
          </w:rPr>
          <w:delText>, created using R package leaflet.</w:delText>
        </w:r>
      </w:del>
      <w:ins w:id="4" w:author="Man Lim Ho" w:date="2024-06-25T11:07:00Z" w16du:dateUtc="2024-06-25T01:07:00Z">
        <w:r w:rsidR="008C07F4">
          <w:rPr>
            <w:rFonts w:ascii="Arial" w:hAnsi="Arial" w:cs="Arial"/>
            <w:noProof/>
            <w:color w:val="000000" w:themeColor="text1"/>
          </w:rPr>
          <w:t>.</w:t>
        </w:r>
      </w:ins>
      <w:ins w:id="5" w:author="Man Lim Ho" w:date="2024-07-02T14:02:00Z" w16du:dateUtc="2024-07-02T04:02:00Z">
        <w:r w:rsidR="0053050C">
          <w:rPr>
            <w:rFonts w:ascii="Arial" w:hAnsi="Arial" w:cs="Arial"/>
            <w:noProof/>
            <w:color w:val="000000" w:themeColor="text1"/>
          </w:rPr>
          <w:t xml:space="preserve"> The grey area between 20°S and 40°S to the left side of the figure is </w:t>
        </w:r>
      </w:ins>
      <w:ins w:id="6" w:author="Man Lim Ho" w:date="2024-07-02T14:03:00Z" w16du:dateUtc="2024-07-02T04:03:00Z">
        <w:r w:rsidR="00927052">
          <w:rPr>
            <w:rFonts w:ascii="Arial" w:hAnsi="Arial" w:cs="Arial"/>
            <w:noProof/>
            <w:color w:val="000000" w:themeColor="text1"/>
          </w:rPr>
          <w:t xml:space="preserve">the </w:t>
        </w:r>
      </w:ins>
      <w:ins w:id="7" w:author="Man Lim Ho" w:date="2024-07-02T14:04:00Z" w16du:dateUtc="2024-07-02T04:04:00Z">
        <w:r w:rsidR="00CA68D7">
          <w:rPr>
            <w:rFonts w:ascii="Arial" w:hAnsi="Arial" w:cs="Arial"/>
            <w:noProof/>
            <w:color w:val="000000" w:themeColor="text1"/>
          </w:rPr>
          <w:t xml:space="preserve">Easter Island, where </w:t>
        </w:r>
        <w:r w:rsidR="00B11CDF">
          <w:rPr>
            <w:rFonts w:ascii="Arial" w:hAnsi="Arial" w:cs="Arial"/>
            <w:noProof/>
            <w:color w:val="000000" w:themeColor="text1"/>
          </w:rPr>
          <w:t xml:space="preserve">both tropical and subtropical </w:t>
        </w:r>
      </w:ins>
      <w:ins w:id="8" w:author="Man Lim Ho" w:date="2024-07-02T14:05:00Z" w16du:dateUtc="2024-07-02T04:05:00Z">
        <w:r w:rsidR="00B11CDF">
          <w:rPr>
            <w:rFonts w:ascii="Arial" w:hAnsi="Arial" w:cs="Arial"/>
            <w:noProof/>
            <w:color w:val="000000" w:themeColor="text1"/>
          </w:rPr>
          <w:t xml:space="preserve">ecoregions can be found </w:t>
        </w:r>
      </w:ins>
      <w:ins w:id="9" w:author="Man Lim Ho" w:date="2024-07-10T23:09:00Z" w16du:dateUtc="2024-07-10T13:09:00Z">
        <w:r w:rsidR="00CE6727">
          <w:rPr>
            <w:rFonts w:ascii="Arial" w:hAnsi="Arial" w:cs="Arial"/>
            <w:noProof/>
            <w:color w:val="000000" w:themeColor="text1"/>
          </w:rPr>
          <w:t>(20</w:t>
        </w:r>
        <w:r w:rsidR="002704AF">
          <w:rPr>
            <w:rFonts w:ascii="Arial" w:hAnsi="Arial" w:cs="Arial"/>
            <w:noProof/>
            <w:color w:val="000000" w:themeColor="text1"/>
          </w:rPr>
          <w:t>, 29</w:t>
        </w:r>
        <w:r w:rsidR="00CE6727">
          <w:rPr>
            <w:rFonts w:ascii="Arial" w:hAnsi="Arial" w:cs="Arial"/>
            <w:noProof/>
            <w:color w:val="000000" w:themeColor="text1"/>
          </w:rPr>
          <w:t>)</w:t>
        </w:r>
      </w:ins>
      <w:ins w:id="10" w:author="Man Lim Ho" w:date="2024-07-02T14:05:00Z" w16du:dateUtc="2024-07-02T04:05:00Z">
        <w:r w:rsidR="00B11CDF">
          <w:rPr>
            <w:rFonts w:ascii="Arial" w:hAnsi="Arial" w:cs="Arial"/>
            <w:noProof/>
            <w:color w:val="000000" w:themeColor="text1"/>
          </w:rPr>
          <w:t>.</w:t>
        </w:r>
      </w:ins>
    </w:p>
    <w:sectPr w:rsidR="007E4206" w:rsidRPr="007E4206" w:rsidSect="007E420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n Lim Ho">
    <w15:presenceInfo w15:providerId="AD" w15:userId="S::z3489017@ad.unsw.edu.au::d478686e-be09-41cb-9a63-8a1a2ea93f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06"/>
    <w:rsid w:val="0010574A"/>
    <w:rsid w:val="00142D3A"/>
    <w:rsid w:val="002013BA"/>
    <w:rsid w:val="002704AF"/>
    <w:rsid w:val="00335237"/>
    <w:rsid w:val="00346517"/>
    <w:rsid w:val="004548B0"/>
    <w:rsid w:val="0053050C"/>
    <w:rsid w:val="00785E6F"/>
    <w:rsid w:val="007E4206"/>
    <w:rsid w:val="00840DCA"/>
    <w:rsid w:val="008C07F4"/>
    <w:rsid w:val="00927052"/>
    <w:rsid w:val="00994FEC"/>
    <w:rsid w:val="00B11CDF"/>
    <w:rsid w:val="00C96F1F"/>
    <w:rsid w:val="00CA68D7"/>
    <w:rsid w:val="00CD7D80"/>
    <w:rsid w:val="00CE6727"/>
    <w:rsid w:val="00D01419"/>
    <w:rsid w:val="00E36B92"/>
    <w:rsid w:val="00E547D7"/>
    <w:rsid w:val="00F85EE7"/>
    <w:rsid w:val="00FC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BFD4"/>
  <w15:chartTrackingRefBased/>
  <w15:docId w15:val="{DE577255-F638-4F98-B63A-E5260CBA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206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C07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5</cp:revision>
  <dcterms:created xsi:type="dcterms:W3CDTF">2024-07-10T11:58:00Z</dcterms:created>
  <dcterms:modified xsi:type="dcterms:W3CDTF">2024-07-10T13:09:00Z</dcterms:modified>
</cp:coreProperties>
</file>
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409F0" w14:textId="27F70501" w:rsidR="00C96F1F" w:rsidRDefault="0064432B">
      <w:r>
        <w:rPr>
          <w:noProof/>
        </w:rPr>
        <w:drawing>
          <wp:inline distT="0" distB="0" distL="0" distR="0" wp14:anchorId="4A87CEE1" wp14:editId="787FC8A3">
            <wp:extent cx="5731404" cy="7376794"/>
            <wp:effectExtent l="0" t="0" r="3175" b="0"/>
            <wp:docPr id="33051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10485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404" cy="737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BFD2" w14:textId="30976C60" w:rsidR="0064432B" w:rsidRDefault="0064432B" w:rsidP="0064432B">
      <w:pPr>
        <w:spacing w:line="480" w:lineRule="auto"/>
        <w:jc w:val="both"/>
        <w:rPr>
          <w:rFonts w:ascii="Arial" w:hAnsi="Arial" w:cs="Arial"/>
          <w:noProof/>
          <w:color w:val="000000" w:themeColor="text1"/>
        </w:rPr>
      </w:pPr>
      <w:r w:rsidRPr="00B77FF1">
        <w:rPr>
          <w:rFonts w:ascii="Arial" w:hAnsi="Arial" w:cs="Arial"/>
          <w:color w:val="000000" w:themeColor="text1"/>
        </w:rPr>
        <w:t xml:space="preserve">Figure </w:t>
      </w:r>
      <w:r w:rsidR="00CC5710">
        <w:rPr>
          <w:rFonts w:ascii="Arial" w:hAnsi="Arial" w:cs="Arial"/>
          <w:color w:val="000000" w:themeColor="text1"/>
        </w:rPr>
        <w:t>4</w:t>
      </w:r>
      <w:r w:rsidR="00FB49B5" w:rsidRPr="00B77FF1">
        <w:rPr>
          <w:rFonts w:ascii="Arial" w:hAnsi="Arial" w:cs="Arial"/>
          <w:color w:val="000000" w:themeColor="text1"/>
        </w:rPr>
        <w:t xml:space="preserve"> </w:t>
      </w:r>
      <w:r w:rsidRPr="00B77FF1">
        <w:rPr>
          <w:rFonts w:ascii="Arial" w:hAnsi="Arial" w:cs="Arial"/>
          <w:color w:val="000000" w:themeColor="text1"/>
        </w:rPr>
        <w:t xml:space="preserve">a) Word cloud featuring </w:t>
      </w:r>
      <w:r w:rsidR="00510185">
        <w:rPr>
          <w:rFonts w:ascii="Arial" w:hAnsi="Arial" w:cs="Arial"/>
          <w:color w:val="000000" w:themeColor="text1"/>
        </w:rPr>
        <w:t>keywords appearing at least 10 times</w:t>
      </w:r>
      <w:r w:rsidR="006147C8">
        <w:rPr>
          <w:rFonts w:ascii="Arial" w:hAnsi="Arial" w:cs="Arial"/>
          <w:color w:val="000000" w:themeColor="text1"/>
        </w:rPr>
        <w:t xml:space="preserve"> from</w:t>
      </w:r>
      <w:r w:rsidRPr="00B77FF1">
        <w:rPr>
          <w:rFonts w:ascii="Arial" w:hAnsi="Arial" w:cs="Arial"/>
          <w:color w:val="000000" w:themeColor="text1"/>
        </w:rPr>
        <w:t xml:space="preserve"> the literature included in this systematic map. b) The number of publications by year</w:t>
      </w:r>
      <w:r w:rsidR="005C665D">
        <w:rPr>
          <w:rFonts w:ascii="Arial" w:hAnsi="Arial" w:cs="Arial"/>
          <w:color w:val="000000" w:themeColor="text1"/>
        </w:rPr>
        <w:t>.</w:t>
      </w:r>
      <w:r w:rsidRPr="00B77FF1">
        <w:rPr>
          <w:rFonts w:ascii="Arial" w:hAnsi="Arial" w:cs="Arial"/>
          <w:color w:val="000000" w:themeColor="text1"/>
        </w:rPr>
        <w:t xml:space="preserve"> </w:t>
      </w:r>
      <w:ins w:id="0" w:author="Man Lim Ho" w:date="2024-08-24T16:53:00Z" w16du:dateUtc="2024-08-24T06:53:00Z">
        <w:r w:rsidR="009C27E5">
          <w:rPr>
            <w:rFonts w:ascii="Arial" w:hAnsi="Arial" w:cs="Arial"/>
            <w:color w:val="000000" w:themeColor="text1"/>
          </w:rPr>
          <w:t xml:space="preserve">Note that this data is up to June 2023, and publication number for 2023 may be higher </w:t>
        </w:r>
      </w:ins>
      <w:ins w:id="1" w:author="Man Lim Ho" w:date="2024-08-24T16:54:00Z" w16du:dateUtc="2024-08-24T06:54:00Z">
        <w:r w:rsidR="009C27E5">
          <w:rPr>
            <w:rFonts w:ascii="Arial" w:hAnsi="Arial" w:cs="Arial"/>
            <w:color w:val="000000" w:themeColor="text1"/>
          </w:rPr>
          <w:t>at time of publication.</w:t>
        </w:r>
      </w:ins>
    </w:p>
    <w:p w14:paraId="359BB8A1" w14:textId="77777777" w:rsidR="0064432B" w:rsidRDefault="0064432B"/>
    <w:sectPr w:rsidR="0064432B" w:rsidSect="006443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n Lim Ho">
    <w15:presenceInfo w15:providerId="AD" w15:userId="S::z3489017@ad.unsw.edu.au::d478686e-be09-41cb-9a63-8a1a2ea93f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2B"/>
    <w:rsid w:val="0010574A"/>
    <w:rsid w:val="00142D3A"/>
    <w:rsid w:val="00284337"/>
    <w:rsid w:val="00335237"/>
    <w:rsid w:val="00454053"/>
    <w:rsid w:val="00486C7A"/>
    <w:rsid w:val="00510185"/>
    <w:rsid w:val="005C665D"/>
    <w:rsid w:val="006147C8"/>
    <w:rsid w:val="0064432B"/>
    <w:rsid w:val="00785E6F"/>
    <w:rsid w:val="00840DCA"/>
    <w:rsid w:val="009A09B0"/>
    <w:rsid w:val="009C27E5"/>
    <w:rsid w:val="00C96F1F"/>
    <w:rsid w:val="00CC5710"/>
    <w:rsid w:val="00E72B0B"/>
    <w:rsid w:val="00F85EE7"/>
    <w:rsid w:val="00F9301A"/>
    <w:rsid w:val="00FB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0CCA"/>
  <w15:chartTrackingRefBased/>
  <w15:docId w15:val="{2FFBC2C9-4168-47FA-8EED-67C8B77C5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3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3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3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3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32B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5C66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7</cp:revision>
  <dcterms:created xsi:type="dcterms:W3CDTF">2024-07-08T05:55:00Z</dcterms:created>
  <dcterms:modified xsi:type="dcterms:W3CDTF">2024-08-24T06:54:00Z</dcterms:modified>
</cp:coreProperties>
</file>
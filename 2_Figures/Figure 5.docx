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6810" w14:textId="0C2FDB9B" w:rsidR="00C96F1F" w:rsidRPr="00544A1F" w:rsidRDefault="00544A1F" w:rsidP="00544A1F">
      <w:pPr>
        <w:spacing w:line="480" w:lineRule="auto"/>
        <w:jc w:val="both"/>
      </w:pPr>
      <w:r w:rsidRPr="00544A1F">
        <w:rPr>
          <w:noProof/>
        </w:rPr>
        <w:drawing>
          <wp:inline distT="0" distB="0" distL="0" distR="0" wp14:anchorId="23087465" wp14:editId="230E489A">
            <wp:extent cx="5731510" cy="2898775"/>
            <wp:effectExtent l="0" t="0" r="2540" b="0"/>
            <wp:docPr id="116398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2707" name="Picture 11639827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89AB" w14:textId="22B1A3BD" w:rsidR="00544A1F" w:rsidRPr="00544A1F" w:rsidRDefault="00544A1F" w:rsidP="00544A1F">
      <w:pPr>
        <w:spacing w:line="480" w:lineRule="auto"/>
        <w:jc w:val="both"/>
      </w:pPr>
      <w:r>
        <w:rPr>
          <w:rFonts w:ascii="Arial" w:hAnsi="Arial" w:cs="Arial"/>
          <w:color w:val="000000" w:themeColor="text1"/>
        </w:rPr>
        <w:t xml:space="preserve">Figure </w:t>
      </w:r>
      <w:r w:rsidR="001F7B65">
        <w:rPr>
          <w:rFonts w:ascii="Arial" w:hAnsi="Arial" w:cs="Arial"/>
          <w:color w:val="000000" w:themeColor="text1"/>
        </w:rPr>
        <w:t>5</w:t>
      </w:r>
      <w:r w:rsidR="009427F1">
        <w:rPr>
          <w:rFonts w:ascii="Arial" w:hAnsi="Arial" w:cs="Arial"/>
          <w:color w:val="000000" w:themeColor="text1"/>
        </w:rPr>
        <w:t xml:space="preserve"> </w:t>
      </w:r>
      <w:r w:rsidR="001F7B65" w:rsidRPr="00544A1F">
        <w:rPr>
          <w:rFonts w:ascii="Arial" w:hAnsi="Arial" w:cs="Arial"/>
          <w:color w:val="000000" w:themeColor="text1"/>
        </w:rPr>
        <w:t>a</w:t>
      </w:r>
      <w:r w:rsidRPr="00544A1F">
        <w:rPr>
          <w:rFonts w:ascii="Arial" w:hAnsi="Arial" w:cs="Arial"/>
          <w:color w:val="000000" w:themeColor="text1"/>
        </w:rPr>
        <w:t>) Number of citations of literature by years. Red line is the median of number of citations across the literature included in this systematic map. b) The top 3 journals by number of publications by year.</w:t>
      </w:r>
    </w:p>
    <w:sectPr w:rsidR="00544A1F" w:rsidRPr="00544A1F" w:rsidSect="00544A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1F"/>
    <w:rsid w:val="00015717"/>
    <w:rsid w:val="0010574A"/>
    <w:rsid w:val="00142D3A"/>
    <w:rsid w:val="001F7B65"/>
    <w:rsid w:val="00335237"/>
    <w:rsid w:val="003B43FF"/>
    <w:rsid w:val="00544A1F"/>
    <w:rsid w:val="006A512D"/>
    <w:rsid w:val="00785E6F"/>
    <w:rsid w:val="00840DCA"/>
    <w:rsid w:val="009427F1"/>
    <w:rsid w:val="009A09B0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CB04"/>
  <w15:chartTrackingRefBased/>
  <w15:docId w15:val="{C766A591-5D90-4E21-8951-2D335DF4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A1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B4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5</cp:revision>
  <dcterms:created xsi:type="dcterms:W3CDTF">2024-07-08T05:56:00Z</dcterms:created>
  <dcterms:modified xsi:type="dcterms:W3CDTF">2024-08-24T03:40:00Z</dcterms:modified>
</cp:coreProperties>
</file>
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F75BC" w14:textId="5151D1BC" w:rsidR="00C96F1F" w:rsidRDefault="00A54D2A" w:rsidP="00A54D2A">
      <w:pPr>
        <w:spacing w:line="480" w:lineRule="auto"/>
        <w:jc w:val="both"/>
      </w:pPr>
      <w:r>
        <w:rPr>
          <w:noProof/>
        </w:rPr>
        <w:drawing>
          <wp:inline distT="0" distB="0" distL="0" distR="0" wp14:anchorId="4AE8020C" wp14:editId="559E207F">
            <wp:extent cx="5505450" cy="9341879"/>
            <wp:effectExtent l="0" t="0" r="0" b="0"/>
            <wp:docPr id="877404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492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20" cy="93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4D04" w14:textId="6C139973" w:rsidR="00A54D2A" w:rsidRDefault="00A54D2A" w:rsidP="00A54D2A">
      <w:pPr>
        <w:spacing w:line="480" w:lineRule="auto"/>
        <w:jc w:val="both"/>
      </w:pPr>
      <w:r w:rsidRPr="00B77FF1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</w:t>
      </w:r>
      <w:r w:rsidR="00895AA9">
        <w:rPr>
          <w:rFonts w:ascii="Arial" w:hAnsi="Arial" w:cs="Arial"/>
          <w:color w:val="000000" w:themeColor="text1"/>
        </w:rPr>
        <w:t xml:space="preserve">6 </w:t>
      </w:r>
      <w:r w:rsidRPr="00B77FF1">
        <w:rPr>
          <w:rFonts w:ascii="Arial" w:hAnsi="Arial" w:cs="Arial"/>
          <w:color w:val="000000" w:themeColor="text1"/>
        </w:rPr>
        <w:t>Linear dendrogram showing relations of last authors to countries their institutions belong to</w:t>
      </w:r>
      <w:r w:rsidR="00896F1A">
        <w:rPr>
          <w:rFonts w:ascii="Arial" w:hAnsi="Arial" w:cs="Arial"/>
          <w:color w:val="000000" w:themeColor="text1"/>
        </w:rPr>
        <w:t>.</w:t>
      </w:r>
    </w:p>
    <w:sectPr w:rsidR="00A54D2A" w:rsidSect="00A54D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2A"/>
    <w:rsid w:val="000C5F4F"/>
    <w:rsid w:val="0010574A"/>
    <w:rsid w:val="00142D3A"/>
    <w:rsid w:val="00335237"/>
    <w:rsid w:val="00785E6F"/>
    <w:rsid w:val="00822A20"/>
    <w:rsid w:val="00840DCA"/>
    <w:rsid w:val="00895AA9"/>
    <w:rsid w:val="00896F1A"/>
    <w:rsid w:val="009A09B0"/>
    <w:rsid w:val="00A54D2A"/>
    <w:rsid w:val="00C27AE9"/>
    <w:rsid w:val="00C96F1F"/>
    <w:rsid w:val="00D8395C"/>
    <w:rsid w:val="00F85EE7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8E87"/>
  <w15:chartTrackingRefBased/>
  <w15:docId w15:val="{BB4EC6F4-386B-49F5-81A5-B12F1C6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D2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896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8754-2E3D-4F98-81AF-63CDFD92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7</cp:revision>
  <dcterms:created xsi:type="dcterms:W3CDTF">2024-04-10T01:42:00Z</dcterms:created>
  <dcterms:modified xsi:type="dcterms:W3CDTF">2024-08-24T03:39:00Z</dcterms:modified>
</cp:coreProperties>
</file>
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53011" w14:textId="49FE700E" w:rsidR="00C96F1F" w:rsidRDefault="007F6106">
      <w:r>
        <w:rPr>
          <w:noProof/>
        </w:rPr>
        <w:drawing>
          <wp:inline distT="0" distB="0" distL="0" distR="0" wp14:anchorId="411DAD7D" wp14:editId="7872B783">
            <wp:extent cx="5985846" cy="9193432"/>
            <wp:effectExtent l="0" t="0" r="0" b="8255"/>
            <wp:docPr id="177650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0967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846" cy="919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4482" w14:textId="7B7E4E3B" w:rsidR="007F6106" w:rsidRDefault="007F6106" w:rsidP="007F6106">
      <w:pPr>
        <w:spacing w:line="480" w:lineRule="auto"/>
        <w:jc w:val="both"/>
      </w:pPr>
      <w:r w:rsidRPr="00B77FF1">
        <w:rPr>
          <w:rFonts w:ascii="Arial" w:hAnsi="Arial" w:cs="Arial"/>
          <w:color w:val="000000" w:themeColor="text1"/>
        </w:rPr>
        <w:t>Figure</w:t>
      </w:r>
      <w:r>
        <w:rPr>
          <w:rFonts w:ascii="Arial" w:hAnsi="Arial" w:cs="Arial"/>
          <w:color w:val="000000" w:themeColor="text1"/>
        </w:rPr>
        <w:t xml:space="preserve"> </w:t>
      </w:r>
      <w:del w:id="0" w:author="Man Lim Ho" w:date="2024-07-08T16:29:00Z" w16du:dateUtc="2024-07-08T06:29:00Z">
        <w:r w:rsidDel="00B151EE">
          <w:rPr>
            <w:rFonts w:ascii="Arial" w:hAnsi="Arial" w:cs="Arial"/>
            <w:color w:val="000000" w:themeColor="text1"/>
          </w:rPr>
          <w:delText>6</w:delText>
        </w:r>
        <w:r w:rsidRPr="00B77FF1" w:rsidDel="00B151EE">
          <w:rPr>
            <w:rFonts w:ascii="Arial" w:hAnsi="Arial" w:cs="Arial"/>
            <w:color w:val="000000" w:themeColor="text1"/>
          </w:rPr>
          <w:delText xml:space="preserve"> </w:delText>
        </w:r>
      </w:del>
      <w:ins w:id="1" w:author="Man Lim Ho" w:date="2024-07-08T16:29:00Z" w16du:dateUtc="2024-07-08T06:29:00Z">
        <w:r w:rsidR="00B151EE">
          <w:rPr>
            <w:rFonts w:ascii="Arial" w:hAnsi="Arial" w:cs="Arial"/>
            <w:color w:val="000000" w:themeColor="text1"/>
          </w:rPr>
          <w:t>7</w:t>
        </w:r>
        <w:r w:rsidR="00B151EE" w:rsidRPr="00B77FF1">
          <w:rPr>
            <w:rFonts w:ascii="Arial" w:hAnsi="Arial" w:cs="Arial"/>
            <w:color w:val="000000" w:themeColor="text1"/>
          </w:rPr>
          <w:t xml:space="preserve"> </w:t>
        </w:r>
      </w:ins>
      <w:r w:rsidRPr="00B77FF1">
        <w:rPr>
          <w:rFonts w:ascii="Arial" w:hAnsi="Arial" w:cs="Arial"/>
          <w:color w:val="000000" w:themeColor="text1"/>
        </w:rPr>
        <w:t>Linear dendrogram showing relations of last authors to ecoregions their literature focused on</w:t>
      </w:r>
      <w:del w:id="2" w:author="Man Lim Ho" w:date="2024-06-25T11:07:00Z" w16du:dateUtc="2024-06-25T01:07:00Z">
        <w:r w:rsidRPr="00B77FF1" w:rsidDel="00860A89">
          <w:rPr>
            <w:rFonts w:ascii="Arial" w:hAnsi="Arial" w:cs="Arial"/>
            <w:color w:val="000000" w:themeColor="text1"/>
          </w:rPr>
          <w:delText>, created using RawGraphs.io.</w:delText>
        </w:r>
      </w:del>
      <w:ins w:id="3" w:author="Man Lim Ho" w:date="2024-06-25T11:07:00Z" w16du:dateUtc="2024-06-25T01:07:00Z">
        <w:r w:rsidR="00860A89">
          <w:rPr>
            <w:rFonts w:ascii="Arial" w:hAnsi="Arial" w:cs="Arial"/>
            <w:color w:val="000000" w:themeColor="text1"/>
          </w:rPr>
          <w:t>.</w:t>
        </w:r>
      </w:ins>
    </w:p>
    <w:sectPr w:rsidR="007F6106" w:rsidSect="007F610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n Lim Ho">
    <w15:presenceInfo w15:providerId="AD" w15:userId="S::z3489017@ad.unsw.edu.au::d478686e-be09-41cb-9a63-8a1a2ea93f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06"/>
    <w:rsid w:val="0010574A"/>
    <w:rsid w:val="00142D3A"/>
    <w:rsid w:val="001F2328"/>
    <w:rsid w:val="00334383"/>
    <w:rsid w:val="00335237"/>
    <w:rsid w:val="004A20CC"/>
    <w:rsid w:val="00785E6F"/>
    <w:rsid w:val="007F6106"/>
    <w:rsid w:val="00840DCA"/>
    <w:rsid w:val="00860A89"/>
    <w:rsid w:val="008D2F44"/>
    <w:rsid w:val="00B151EE"/>
    <w:rsid w:val="00C96F1F"/>
    <w:rsid w:val="00F8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BF568"/>
  <w15:chartTrackingRefBased/>
  <w15:docId w15:val="{5A3ED7C0-8CD1-4E93-A663-A392AC47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1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1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1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106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860A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6</cp:revision>
  <dcterms:created xsi:type="dcterms:W3CDTF">2024-04-10T01:44:00Z</dcterms:created>
  <dcterms:modified xsi:type="dcterms:W3CDTF">2024-08-06T14:15:00Z</dcterms:modified>
</cp:coreProperties>
</file>
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8FC98" w14:textId="39975A29" w:rsidR="00C96F1F" w:rsidRDefault="00A6055B">
      <w:r>
        <w:rPr>
          <w:noProof/>
        </w:rPr>
        <w:drawing>
          <wp:inline distT="0" distB="0" distL="0" distR="0" wp14:anchorId="7E6AA20B" wp14:editId="128E3483">
            <wp:extent cx="5731281" cy="6174740"/>
            <wp:effectExtent l="0" t="0" r="3175" b="0"/>
            <wp:docPr id="1130702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702257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81" cy="61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E5382" w14:textId="2C93ECC6" w:rsidR="00A6055B" w:rsidRDefault="00A6055B" w:rsidP="00A6055B">
      <w:pPr>
        <w:spacing w:line="480" w:lineRule="auto"/>
        <w:jc w:val="both"/>
      </w:pPr>
      <w:r w:rsidRPr="00B77FF1">
        <w:rPr>
          <w:rFonts w:ascii="Arial" w:hAnsi="Arial" w:cs="Arial"/>
          <w:color w:val="000000" w:themeColor="text1"/>
        </w:rPr>
        <w:t>Figure</w:t>
      </w:r>
      <w:r>
        <w:rPr>
          <w:rFonts w:ascii="Arial" w:hAnsi="Arial" w:cs="Arial"/>
          <w:color w:val="000000" w:themeColor="text1"/>
        </w:rPr>
        <w:t xml:space="preserve"> </w:t>
      </w:r>
      <w:r w:rsidR="003017CA">
        <w:rPr>
          <w:rFonts w:ascii="Arial" w:hAnsi="Arial" w:cs="Arial"/>
          <w:color w:val="000000" w:themeColor="text1"/>
        </w:rPr>
        <w:t>8</w:t>
      </w:r>
      <w:r w:rsidR="0055125D">
        <w:rPr>
          <w:rFonts w:ascii="Arial" w:hAnsi="Arial" w:cs="Arial"/>
          <w:color w:val="000000" w:themeColor="text1"/>
        </w:rPr>
        <w:t xml:space="preserve"> </w:t>
      </w:r>
      <w:r w:rsidR="003017CA" w:rsidRPr="00B77FF1">
        <w:rPr>
          <w:rFonts w:ascii="Arial" w:hAnsi="Arial" w:cs="Arial"/>
          <w:color w:val="000000" w:themeColor="text1"/>
        </w:rPr>
        <w:t>a</w:t>
      </w:r>
      <w:r w:rsidRPr="00B77FF1">
        <w:rPr>
          <w:rFonts w:ascii="Arial" w:hAnsi="Arial" w:cs="Arial"/>
          <w:color w:val="000000" w:themeColor="text1"/>
        </w:rPr>
        <w:t>) World map showing the knowledge cluster by ecoregion. b) Number of studies by provinces, showing top 3 provinces (Red) and provinces in Australia (Blue).</w:t>
      </w:r>
    </w:p>
    <w:sectPr w:rsidR="00A6055B" w:rsidSect="00A6055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55B"/>
    <w:rsid w:val="0010574A"/>
    <w:rsid w:val="00142D3A"/>
    <w:rsid w:val="003017CA"/>
    <w:rsid w:val="00335237"/>
    <w:rsid w:val="00494EB9"/>
    <w:rsid w:val="00520E4C"/>
    <w:rsid w:val="0055125D"/>
    <w:rsid w:val="00731307"/>
    <w:rsid w:val="00785E6F"/>
    <w:rsid w:val="008314D8"/>
    <w:rsid w:val="00840DCA"/>
    <w:rsid w:val="009A09B0"/>
    <w:rsid w:val="00A6055B"/>
    <w:rsid w:val="00C96F1F"/>
    <w:rsid w:val="00F85EE7"/>
    <w:rsid w:val="00F9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2E163"/>
  <w15:chartTrackingRefBased/>
  <w15:docId w15:val="{A38F8D4B-9432-49F8-BA24-DBC58425F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55B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520E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Lim Ho</dc:creator>
  <cp:keywords/>
  <dc:description/>
  <cp:lastModifiedBy>Man Lim Ho</cp:lastModifiedBy>
  <cp:revision>7</cp:revision>
  <dcterms:created xsi:type="dcterms:W3CDTF">2024-04-10T01:45:00Z</dcterms:created>
  <dcterms:modified xsi:type="dcterms:W3CDTF">2024-08-24T03:41:00Z</dcterms:modified>
</cp:coreProperties>
</file>
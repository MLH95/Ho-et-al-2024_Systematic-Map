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0434" w14:textId="5B664FE5" w:rsidR="00C96F1F" w:rsidRDefault="00E61E8E">
      <w:r>
        <w:rPr>
          <w:noProof/>
        </w:rPr>
        <w:drawing>
          <wp:inline distT="0" distB="0" distL="0" distR="0" wp14:anchorId="7F13F375" wp14:editId="2C9A11AA">
            <wp:extent cx="5979347" cy="4257675"/>
            <wp:effectExtent l="0" t="0" r="2540" b="0"/>
            <wp:docPr id="120072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2659"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08070" cy="4278128"/>
                    </a:xfrm>
                    <a:prstGeom prst="rect">
                      <a:avLst/>
                    </a:prstGeom>
                  </pic:spPr>
                </pic:pic>
              </a:graphicData>
            </a:graphic>
          </wp:inline>
        </w:drawing>
      </w:r>
    </w:p>
    <w:p w14:paraId="710DEE40" w14:textId="31809327" w:rsidR="00E61E8E" w:rsidRDefault="00E61E8E" w:rsidP="00E61E8E">
      <w:pPr>
        <w:spacing w:line="480" w:lineRule="auto"/>
        <w:jc w:val="both"/>
      </w:pPr>
      <w:r w:rsidRPr="00B77FF1">
        <w:rPr>
          <w:rFonts w:ascii="Arial" w:hAnsi="Arial" w:cs="Arial"/>
          <w:color w:val="000000" w:themeColor="text1"/>
        </w:rPr>
        <w:t xml:space="preserve">Figure </w:t>
      </w:r>
      <w:r w:rsidR="001C789C">
        <w:rPr>
          <w:rFonts w:ascii="Arial" w:hAnsi="Arial" w:cs="Arial"/>
          <w:color w:val="000000" w:themeColor="text1"/>
        </w:rPr>
        <w:t>9</w:t>
      </w:r>
      <w:r w:rsidR="00A767F3">
        <w:rPr>
          <w:rFonts w:ascii="Arial" w:hAnsi="Arial" w:cs="Arial"/>
          <w:color w:val="000000" w:themeColor="text1"/>
        </w:rPr>
        <w:t xml:space="preserve"> </w:t>
      </w:r>
      <w:r w:rsidR="001C789C" w:rsidRPr="00B77FF1">
        <w:rPr>
          <w:rFonts w:ascii="Arial" w:hAnsi="Arial" w:cs="Arial"/>
          <w:color w:val="000000" w:themeColor="text1"/>
        </w:rPr>
        <w:t>a</w:t>
      </w:r>
      <w:r w:rsidRPr="00B77FF1">
        <w:rPr>
          <w:rFonts w:ascii="Arial" w:hAnsi="Arial" w:cs="Arial"/>
          <w:color w:val="000000" w:themeColor="text1"/>
        </w:rPr>
        <w:t>) Donut plot showing the proximity of the locations of studies to the closest EEZ across all literature in this systematic map. b) Donut plot showing the proportions of studies that took place in a protected area.</w:t>
      </w:r>
    </w:p>
    <w:sectPr w:rsidR="00E61E8E" w:rsidSect="00E61E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8E"/>
    <w:rsid w:val="00013A6F"/>
    <w:rsid w:val="0009469A"/>
    <w:rsid w:val="0010574A"/>
    <w:rsid w:val="00142D3A"/>
    <w:rsid w:val="001C789C"/>
    <w:rsid w:val="00335237"/>
    <w:rsid w:val="0051099C"/>
    <w:rsid w:val="00785E6F"/>
    <w:rsid w:val="00840DCA"/>
    <w:rsid w:val="009A09B0"/>
    <w:rsid w:val="00A767F3"/>
    <w:rsid w:val="00C96F1F"/>
    <w:rsid w:val="00D5541D"/>
    <w:rsid w:val="00E61E8E"/>
    <w:rsid w:val="00F85EE7"/>
    <w:rsid w:val="00F9301A"/>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2E4A"/>
  <w15:chartTrackingRefBased/>
  <w15:docId w15:val="{79F3F96C-2ADC-49AF-8C08-25595A60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8E"/>
    <w:rPr>
      <w:rFonts w:eastAsiaTheme="majorEastAsia" w:cstheme="majorBidi"/>
      <w:color w:val="272727" w:themeColor="text1" w:themeTint="D8"/>
    </w:rPr>
  </w:style>
  <w:style w:type="paragraph" w:styleId="Title">
    <w:name w:val="Title"/>
    <w:basedOn w:val="Normal"/>
    <w:next w:val="Normal"/>
    <w:link w:val="TitleChar"/>
    <w:uiPriority w:val="10"/>
    <w:qFormat/>
    <w:rsid w:val="00E6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8E"/>
    <w:pPr>
      <w:spacing w:before="160"/>
      <w:jc w:val="center"/>
    </w:pPr>
    <w:rPr>
      <w:i/>
      <w:iCs/>
      <w:color w:val="404040" w:themeColor="text1" w:themeTint="BF"/>
    </w:rPr>
  </w:style>
  <w:style w:type="character" w:customStyle="1" w:styleId="QuoteChar">
    <w:name w:val="Quote Char"/>
    <w:basedOn w:val="DefaultParagraphFont"/>
    <w:link w:val="Quote"/>
    <w:uiPriority w:val="29"/>
    <w:rsid w:val="00E61E8E"/>
    <w:rPr>
      <w:i/>
      <w:iCs/>
      <w:color w:val="404040" w:themeColor="text1" w:themeTint="BF"/>
    </w:rPr>
  </w:style>
  <w:style w:type="paragraph" w:styleId="ListParagraph">
    <w:name w:val="List Paragraph"/>
    <w:basedOn w:val="Normal"/>
    <w:uiPriority w:val="34"/>
    <w:qFormat/>
    <w:rsid w:val="00E61E8E"/>
    <w:pPr>
      <w:ind w:left="720"/>
      <w:contextualSpacing/>
    </w:pPr>
  </w:style>
  <w:style w:type="character" w:styleId="IntenseEmphasis">
    <w:name w:val="Intense Emphasis"/>
    <w:basedOn w:val="DefaultParagraphFont"/>
    <w:uiPriority w:val="21"/>
    <w:qFormat/>
    <w:rsid w:val="00E61E8E"/>
    <w:rPr>
      <w:i/>
      <w:iCs/>
      <w:color w:val="0F4761" w:themeColor="accent1" w:themeShade="BF"/>
    </w:rPr>
  </w:style>
  <w:style w:type="paragraph" w:styleId="IntenseQuote">
    <w:name w:val="Intense Quote"/>
    <w:basedOn w:val="Normal"/>
    <w:next w:val="Normal"/>
    <w:link w:val="IntenseQuoteChar"/>
    <w:uiPriority w:val="30"/>
    <w:qFormat/>
    <w:rsid w:val="00E6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8E"/>
    <w:rPr>
      <w:i/>
      <w:iCs/>
      <w:color w:val="0F4761" w:themeColor="accent1" w:themeShade="BF"/>
    </w:rPr>
  </w:style>
  <w:style w:type="character" w:styleId="IntenseReference">
    <w:name w:val="Intense Reference"/>
    <w:basedOn w:val="DefaultParagraphFont"/>
    <w:uiPriority w:val="32"/>
    <w:qFormat/>
    <w:rsid w:val="00E61E8E"/>
    <w:rPr>
      <w:b/>
      <w:bCs/>
      <w:smallCaps/>
      <w:color w:val="0F4761" w:themeColor="accent1" w:themeShade="BF"/>
      <w:spacing w:val="5"/>
    </w:rPr>
  </w:style>
  <w:style w:type="paragraph" w:styleId="Revision">
    <w:name w:val="Revision"/>
    <w:hidden/>
    <w:uiPriority w:val="99"/>
    <w:semiHidden/>
    <w:rsid w:val="00D554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Lim Ho</dc:creator>
  <cp:keywords/>
  <dc:description/>
  <cp:lastModifiedBy>Man Lim Ho</cp:lastModifiedBy>
  <cp:revision>7</cp:revision>
  <dcterms:created xsi:type="dcterms:W3CDTF">2024-04-10T01:48:00Z</dcterms:created>
  <dcterms:modified xsi:type="dcterms:W3CDTF">2024-08-24T06:30:00Z</dcterms:modified>
</cp:coreProperties>
</file>